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7D275" w14:textId="77777777" w:rsidR="003248B8" w:rsidRDefault="003248B8">
      <w:pPr>
        <w:rPr>
          <w:ins w:id="0" w:author="Manu Delmarche" w:date="2018-05-23T11:48:00Z"/>
        </w:rPr>
      </w:pPr>
      <w:ins w:id="1" w:author="Manu Delmarche" w:date="2018-05-23T11:48:00Z">
        <w:r>
          <w:t xml:space="preserve">In </w:t>
        </w:r>
        <w:proofErr w:type="spellStart"/>
        <w:r>
          <w:t>buchterie</w:t>
        </w:r>
      </w:ins>
      <w:proofErr w:type="spellEnd"/>
      <w:ins w:id="2" w:author="Manu Delmarche" w:date="2018-05-23T11:58:00Z">
        <w:r w:rsidR="002E5126">
          <w:t xml:space="preserve"> de </w:t>
        </w:r>
        <w:proofErr w:type="spellStart"/>
        <w:r w:rsidR="002E5126">
          <w:t>scapin</w:t>
        </w:r>
      </w:ins>
      <w:proofErr w:type="spellEnd"/>
    </w:p>
    <w:p w14:paraId="54E8716F" w14:textId="39EDEEDB" w:rsidR="000A23A9" w:rsidRDefault="00263459">
      <w:pPr>
        <w:rPr>
          <w:ins w:id="3" w:author="Windows User" w:date="2018-05-23T11:57:00Z"/>
        </w:rPr>
      </w:pPr>
      <w:r>
        <w:t xml:space="preserve">Hi </w:t>
      </w:r>
      <w:proofErr w:type="spellStart"/>
      <w:r>
        <w:t>Bucht</w:t>
      </w:r>
      <w:proofErr w:type="spellEnd"/>
      <w:r>
        <w:t>!</w:t>
      </w:r>
      <w:r w:rsidR="00F42246">
        <w:t xml:space="preserve"> </w:t>
      </w:r>
      <w:bookmarkStart w:id="4" w:name="_GoBack"/>
      <w:bookmarkEnd w:id="4"/>
      <w:ins w:id="5" w:author="Manu Delmarche" w:date="2018-05-23T11:35:00Z">
        <w:r w:rsidR="00312B1D">
          <w:t xml:space="preserve">Et </w:t>
        </w:r>
        <w:proofErr w:type="spellStart"/>
        <w:r w:rsidR="00312B1D">
          <w:t>rebonjour</w:t>
        </w:r>
        <w:proofErr w:type="spellEnd"/>
        <w:r w:rsidR="00312B1D">
          <w:t xml:space="preserve"> a </w:t>
        </w:r>
        <w:proofErr w:type="spellStart"/>
        <w:r w:rsidR="00312B1D">
          <w:t>tous</w:t>
        </w:r>
      </w:ins>
      <w:proofErr w:type="spellEnd"/>
    </w:p>
    <w:p w14:paraId="6B01B4BC" w14:textId="74548ABC" w:rsidR="000A23A9" w:rsidRDefault="00C56190">
      <w:ins w:id="6" w:author="Windows User" w:date="2018-05-23T11:57:00Z">
        <w:r>
          <w:t>Hi Manu !</w:t>
        </w:r>
      </w:ins>
    </w:p>
    <w:sectPr w:rsidR="000A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u Delmarche">
    <w15:presenceInfo w15:providerId="AD" w15:userId="S-1-5-21-704250661-2998125040-2285375408-1251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DE"/>
    <w:rsid w:val="00263459"/>
    <w:rsid w:val="002E5126"/>
    <w:rsid w:val="00312B1D"/>
    <w:rsid w:val="003248B8"/>
    <w:rsid w:val="004D1786"/>
    <w:rsid w:val="005A4994"/>
    <w:rsid w:val="009C0FDF"/>
    <w:rsid w:val="00BC6240"/>
    <w:rsid w:val="00C47456"/>
    <w:rsid w:val="00C56190"/>
    <w:rsid w:val="00CE56A3"/>
    <w:rsid w:val="00E36057"/>
    <w:rsid w:val="00E53BDE"/>
    <w:rsid w:val="00F42246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6BA"/>
  <w15:chartTrackingRefBased/>
  <w15:docId w15:val="{4FEA43CF-007B-4604-991A-DC208C89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A49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Delmarche</dc:creator>
  <cp:keywords/>
  <dc:description/>
  <cp:lastModifiedBy>Windows User</cp:lastModifiedBy>
  <cp:revision>4</cp:revision>
  <dcterms:created xsi:type="dcterms:W3CDTF">2018-05-23T09:18:00Z</dcterms:created>
  <dcterms:modified xsi:type="dcterms:W3CDTF">2018-05-23T12:09:00Z</dcterms:modified>
</cp:coreProperties>
</file>